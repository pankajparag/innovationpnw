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88900</wp:posOffset>
                </wp:positionV>
                <wp:extent cx="3606800" cy="596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3550537" y="3489169"/>
                          <a:ext cx="3590924" cy="581660"/>
                        </a:xfrm>
                        <a:prstGeom prst="rect">
                          <a:avLst/>
                        </a:prstGeom>
                        <a:noFill/>
                        <a:ln cap="flat" cmpd="sng" w="15875">
                          <a:solidFill>
                            <a:schemeClr val="dk1">
                              <a:alpha val="66666"/>
                            </a:schemeClr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88900</wp:posOffset>
                </wp:positionV>
                <wp:extent cx="3606800" cy="5969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80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FACC PNW High-Tech &amp; Innovation Committee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2015 Mission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FACC Innovation and High-Tech Committee is a group established by the French-American Chamber of Commerce of the Pacific Northwest (FACC PNW). Its purpose is to create an active network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French-speaking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individuals (“Franco</w:t>
      </w:r>
      <w:del w:author="Ben Orillon" w:id="0" w:date="2015-08-13T23:48:5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-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phones”) and French / American companies sharing a common interest on High-Tech and Innovation.</w:t>
        <w:br w:type="textWrapping"/>
        <w:br w:type="textWrapping"/>
        <w:t xml:space="preserve">The Committee members uses formal and informal networking means throughout the year and aims at: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Facilitating the contact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experience and best practices between </w:t>
      </w:r>
      <w:ins w:author="Ben Orillon" w:id="1" w:date="2015-08-13T23:55:34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2"/>
            <w:szCs w:val="22"/>
            <w:rtl w:val="0"/>
          </w:rPr>
          <w:t xml:space="preserve">members</w:t>
        </w:r>
      </w:ins>
      <w:del w:author="Ben Orillon" w:id="1" w:date="2015-08-13T23:55:34Z">
        <w:r w:rsidDel="00000000" w:rsidR="00000000" w:rsidRPr="00000000">
          <w:rPr>
            <w:rFonts w:ascii="Times New Roman" w:cs="Times New Roman" w:eastAsia="Times New Roman" w:hAnsi="Times New Roman"/>
            <w:b w:val="0"/>
            <w:sz w:val="22"/>
            <w:szCs w:val="22"/>
            <w:rtl w:val="0"/>
          </w:rPr>
          <w:delText xml:space="preserve">participants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Increasing the visibility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networking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French companies and/or French-speaking individuals in the PNW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Providing analyses, information or business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insights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around the high-tech industry and on innovation trends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Advising or helping French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startups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to open an office in Washington State or US companies wishing to expand or start a business with French companies (leveraging the Chamber of Commerce team).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group is open to anyone working in the High-Tech or Innovation-focused companies located in the Pacific North West (Washington, Oregon, Idaho</w:t>
      </w:r>
      <w:del w:author="Ben Orillon" w:id="2" w:date="2015-08-14T00:07:0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US States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There are about 10,000 French </w:t>
      </w:r>
      <w:ins w:author="Ben Orillon" w:id="3" w:date="2015-08-14T00:07:4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nationals</w:t>
        </w:r>
      </w:ins>
      <w:del w:author="Ben Orillon" w:id="3" w:date="2015-08-14T00:07:43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people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these States and about 5,000 additional French-speaking people. As of 8/2015, the Committee consisted of 56 companies and 114 members. The objective is to have 200+ active members by 12/2015, 300+ active members by 12/2016, and 500+ active members by 12/2017.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Committee organizes 3-4 key annual events at its companies’ facilities where recognized industry, research leaders or senior executives share best practices or innovation/high tech trends and business Insights. In 2014 </w:t>
      </w:r>
      <w:ins w:author="Ben Orillon" w:id="4" w:date="2015-08-13T23:57:5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these events</w:t>
        </w:r>
      </w:ins>
      <w:del w:author="Ben Orillon" w:id="4" w:date="2015-08-13T23:57:5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the meetings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happened at Amazon, Microsoft, and Exequo. In addition, there are ad-hoc meetings on specific topics throughout the year</w:t>
      </w:r>
      <w:ins w:author="Ben Orillon" w:id="5" w:date="2015-08-14T00:03:1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, </w: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usually as ‘breakfasts’ or ‘social evening chats’</w:t>
        </w:r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. Topics are based </w:t>
        </w:r>
      </w:ins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major trends </w:t>
      </w:r>
      <w:ins w:author="Ben Orillon" w:id="6" w:date="2015-08-14T00:05:3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and included </w:t>
        </w:r>
      </w:ins>
      <w:del w:author="Ben Orillon" w:id="6" w:date="2015-08-14T00:05:34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such as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Internet Of Things, Machine Learnings, Business disruption through Innovation or the new ‘Sharing Businesses’ (like Uber),</w:t>
      </w:r>
      <w:del w:author="Ben Orillon" w:id="7" w:date="2015-08-14T00:03:0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delText xml:space="preserve"> usually as ‘breakfasts’ or ‘social evening chats’</w:delText>
        </w:r>
      </w:del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Committee also leverages a linkedin group where key information is shared and helps as a social networking platform (new).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Board works closely with leaders of other FACC Committees for e.g. the Aerospace Committee (sharing Innovations relevant to High-Tech and Aerospace), other organizations such as While 42, and is engaged in initiatives around ‘Innovation’ such “Start-up Week-end” or the annual “FACC Innovation Awards Ceremony”.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Key Contacts:</w:t>
      </w:r>
    </w:p>
    <w:tbl>
      <w:tblPr>
        <w:tblStyle w:val="Table1"/>
        <w:bidi w:val="0"/>
        <w:tblW w:w="11280.0" w:type="dxa"/>
        <w:jc w:val="left"/>
        <w:tblInd w:w="-115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</w:tblBorders>
        <w:tblLayout w:type="fixed"/>
        <w:tblLook w:val="0420"/>
      </w:tblPr>
      <w:tblGrid>
        <w:gridCol w:w="1995"/>
        <w:gridCol w:w="2255"/>
        <w:gridCol w:w="2773"/>
        <w:gridCol w:w="4257"/>
        <w:tblGridChange w:id="0">
          <w:tblGrid>
            <w:gridCol w:w="1995"/>
            <w:gridCol w:w="2255"/>
            <w:gridCol w:w="2773"/>
            <w:gridCol w:w="4257"/>
          </w:tblGrid>
        </w:tblGridChange>
      </w:tblGrid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Board Members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Philippe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 / President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pbattel@microsoft.com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Christophe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Herrbach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Microsoft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christophe.herrbach@microsoft.com</w:t>
              </w:r>
            </w:hyperlink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Anne-Chloé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Wambre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amazon.com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acwambre@amazon.com</w:t>
              </w:r>
            </w:hyperlink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Desmazieres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amazon.com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marion.desmaz@gmail.com</w:t>
              </w:r>
            </w:hyperlink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Geoffroy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Pajot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Sogeti Group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geoffroy.pajot@us.sogeti.com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Gregorie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Independent consultant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gclayes@gmail.com</w:t>
              </w:r>
            </w:hyperlink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Gralpois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Agency Mania Solutions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bruno@agencymaniasolutions.com</w:t>
              </w:r>
            </w:hyperlink>
            <w:hyperlink r:id="rId1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Zhangellini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Arzeda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alexandre.zanghellini@arzeda.com</w:t>
              </w:r>
            </w:hyperlink>
            <w:hyperlink r:id="rId2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Benjamin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Orillon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u w:val="single"/>
                  <w:rtl w:val="0"/>
                </w:rPr>
                <w:t xml:space="preserve">borillon@gmail.com</w:t>
              </w:r>
            </w:hyperlink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4">
        <w:r w:rsidDel="00000000" w:rsidR="00000000" w:rsidRPr="00000000">
          <w:rPr>
            <w:rtl w:val="0"/>
          </w:rPr>
        </w:r>
      </w:hyperlink>
    </w:p>
    <w:tbl>
      <w:tblPr>
        <w:tblStyle w:val="Table2"/>
        <w:bidi w:val="0"/>
        <w:tblW w:w="1060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68"/>
        <w:gridCol w:w="238"/>
        <w:tblGridChange w:id="0">
          <w:tblGrid>
            <w:gridCol w:w="10368"/>
            <w:gridCol w:w="2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29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Key Members: Companies: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-634</wp:posOffset>
            </wp:positionV>
            <wp:extent cx="1765300" cy="2771775"/>
            <wp:effectExtent b="0" l="0" r="0" t="0"/>
            <wp:wrapNone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3657600</wp:posOffset>
            </wp:positionH>
            <wp:positionV relativeFrom="paragraph">
              <wp:posOffset>-634</wp:posOffset>
            </wp:positionV>
            <wp:extent cx="1765300" cy="2667000"/>
            <wp:effectExtent b="0" l="0" r="0" t="0"/>
            <wp:wrapNone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1828800</wp:posOffset>
            </wp:positionH>
            <wp:positionV relativeFrom="paragraph">
              <wp:posOffset>-634</wp:posOffset>
            </wp:positionV>
            <wp:extent cx="1765300" cy="2790825"/>
            <wp:effectExtent b="0" l="0" r="0" t="0"/>
            <wp:wrapNone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5486400</wp:posOffset>
            </wp:positionH>
            <wp:positionV relativeFrom="paragraph">
              <wp:posOffset>-634</wp:posOffset>
            </wp:positionV>
            <wp:extent cx="1765300" cy="2790825"/>
            <wp:effectExtent b="0" l="0" r="0" t="0"/>
            <wp:wrapNone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5840" w:w="12240"/>
      <w:pgMar w:bottom="360" w:top="360" w:left="576" w:right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rtl w:val="0"/>
      </w:rPr>
      <w:t xml:space="preserve">Copyright © 2015 FACC PNW.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rtl w:val="0"/>
      </w:rPr>
      <w:t xml:space="preserve">Copyright © 2015 FACC PNW.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  <w:jc w:val="center"/>
    </w:pPr>
    <w:r w:rsidDel="00000000" w:rsidR="00000000" w:rsidRPr="00000000">
      <w:drawing>
        <wp:inline distB="0" distT="0" distL="0" distR="0">
          <wp:extent cx="2165321" cy="1211577"/>
          <wp:effectExtent b="0" l="0" r="0" t="0"/>
          <wp:docPr id="4" name="image08.jpg"/>
          <a:graphic>
            <a:graphicData uri="http://schemas.openxmlformats.org/drawingml/2006/picture">
              <pic:pic>
                <pic:nvPicPr>
                  <pic:cNvPr id="0" name="image0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5321" cy="12115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5b9bd5" w:space="0" w:sz="4" w:val="single"/>
          <w:right w:color="5b9bd5" w:space="0" w:sz="4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Borders>
          <w:righ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shd w:fill="5b9bd5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Borders>
          <w:left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5b9bd5" w:space="0" w:sz="4" w:val="single"/>
        </w:tcBorders>
        <w:shd w:fill="ffffff"/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Borders>
          <w:left w:color="000000" w:space="0" w:sz="0" w:val="nil"/>
          <w:bottom w:color="000000" w:space="0" w:sz="0" w:val="nil"/>
        </w:tcBorders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Borders>
          <w:bottom w:color="000000" w:space="0" w:sz="0" w:val="nil"/>
          <w:right w:color="000000" w:space="0" w:sz="0" w:val="nil"/>
        </w:tcBorders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Borders>
          <w:top w:color="5b9bd5" w:space="0" w:sz="4" w:val="single"/>
          <w:left w:color="000000" w:space="0" w:sz="0" w:val="nil"/>
        </w:tcBorders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Borders>
          <w:top w:color="5b9bd5" w:space="0" w:sz="4" w:val="single"/>
          <w:right w:color="000000" w:space="0" w:sz="0" w:val="nil"/>
        </w:tcBorders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lexandre.zanghellini@arzeda.com" TargetMode="External"/><Relationship Id="rId22" Type="http://schemas.openxmlformats.org/officeDocument/2006/relationships/hyperlink" Target="mailto:borillon@gmail.com" TargetMode="External"/><Relationship Id="rId21" Type="http://schemas.openxmlformats.org/officeDocument/2006/relationships/hyperlink" Target="mailto:alexandre.zanghellini@arzeda.com" TargetMode="External"/><Relationship Id="rId24" Type="http://schemas.openxmlformats.org/officeDocument/2006/relationships/hyperlink" Target="mailto:borillon@gmail.com" TargetMode="External"/><Relationship Id="rId23" Type="http://schemas.openxmlformats.org/officeDocument/2006/relationships/hyperlink" Target="mailto:borillon@gmail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christophe.herrbach@microsoft.com" TargetMode="External"/><Relationship Id="rId26" Type="http://schemas.openxmlformats.org/officeDocument/2006/relationships/hyperlink" Target="mailto:borillon@gmail.com" TargetMode="External"/><Relationship Id="rId25" Type="http://schemas.openxmlformats.org/officeDocument/2006/relationships/hyperlink" Target="mailto:borillon@gmail.com" TargetMode="External"/><Relationship Id="rId28" Type="http://schemas.openxmlformats.org/officeDocument/2006/relationships/hyperlink" Target="mailto:borillon@gmail.com" TargetMode="External"/><Relationship Id="rId27" Type="http://schemas.openxmlformats.org/officeDocument/2006/relationships/hyperlink" Target="mailto:borillon@gmail.com" TargetMode="External"/><Relationship Id="rId5" Type="http://schemas.openxmlformats.org/officeDocument/2006/relationships/image" Target="media/image11.png"/><Relationship Id="rId6" Type="http://schemas.openxmlformats.org/officeDocument/2006/relationships/hyperlink" Target="mailto:pbattel@microsoft.com" TargetMode="External"/><Relationship Id="rId29" Type="http://schemas.openxmlformats.org/officeDocument/2006/relationships/hyperlink" Target="mailto:borillon@gmail.com" TargetMode="External"/><Relationship Id="rId7" Type="http://schemas.openxmlformats.org/officeDocument/2006/relationships/hyperlink" Target="mailto:pbattel@microsoft.com" TargetMode="External"/><Relationship Id="rId8" Type="http://schemas.openxmlformats.org/officeDocument/2006/relationships/hyperlink" Target="mailto:christophe.herrbach@microsoft.com" TargetMode="External"/><Relationship Id="rId31" Type="http://schemas.openxmlformats.org/officeDocument/2006/relationships/image" Target="media/image04.png"/><Relationship Id="rId30" Type="http://schemas.openxmlformats.org/officeDocument/2006/relationships/hyperlink" Target="mailto:borillon@gmail.com" TargetMode="External"/><Relationship Id="rId11" Type="http://schemas.openxmlformats.org/officeDocument/2006/relationships/hyperlink" Target="mailto:acwambre@amazon.com" TargetMode="External"/><Relationship Id="rId33" Type="http://schemas.openxmlformats.org/officeDocument/2006/relationships/image" Target="media/image06.png"/><Relationship Id="rId10" Type="http://schemas.openxmlformats.org/officeDocument/2006/relationships/hyperlink" Target="mailto:acwambre@amazon.com" TargetMode="External"/><Relationship Id="rId32" Type="http://schemas.openxmlformats.org/officeDocument/2006/relationships/image" Target="media/image05.png"/><Relationship Id="rId13" Type="http://schemas.openxmlformats.org/officeDocument/2006/relationships/hyperlink" Target="mailto:marion.desmaz@gmail.com" TargetMode="External"/><Relationship Id="rId35" Type="http://schemas.openxmlformats.org/officeDocument/2006/relationships/header" Target="header1.xml"/><Relationship Id="rId12" Type="http://schemas.openxmlformats.org/officeDocument/2006/relationships/hyperlink" Target="mailto:marion.desmaz@gmail.com" TargetMode="External"/><Relationship Id="rId34" Type="http://schemas.openxmlformats.org/officeDocument/2006/relationships/image" Target="media/image09.png"/><Relationship Id="rId15" Type="http://schemas.openxmlformats.org/officeDocument/2006/relationships/hyperlink" Target="mailto:geoffroy.pajot@us.sogeti.com" TargetMode="External"/><Relationship Id="rId37" Type="http://schemas.openxmlformats.org/officeDocument/2006/relationships/footer" Target="footer1.xml"/><Relationship Id="rId14" Type="http://schemas.openxmlformats.org/officeDocument/2006/relationships/hyperlink" Target="mailto:geoffroy.pajot@us.sogeti.com" TargetMode="External"/><Relationship Id="rId36" Type="http://schemas.openxmlformats.org/officeDocument/2006/relationships/header" Target="header2.xml"/><Relationship Id="rId17" Type="http://schemas.openxmlformats.org/officeDocument/2006/relationships/hyperlink" Target="mailto:gclayes@gmail.com" TargetMode="External"/><Relationship Id="rId16" Type="http://schemas.openxmlformats.org/officeDocument/2006/relationships/hyperlink" Target="mailto:gclayes@gmail.com" TargetMode="External"/><Relationship Id="rId38" Type="http://schemas.openxmlformats.org/officeDocument/2006/relationships/footer" Target="footer2.xml"/><Relationship Id="rId19" Type="http://schemas.openxmlformats.org/officeDocument/2006/relationships/hyperlink" Target="mailto:bruno@agencymaniasolutions.com" TargetMode="External"/><Relationship Id="rId18" Type="http://schemas.openxmlformats.org/officeDocument/2006/relationships/hyperlink" Target="mailto:bruno@agencymaniasolutions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8.jpg"/></Relationships>
</file>